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Shreeya Kulkarni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</w:t>
            </w:r>
            <w:del w:author="3335 Shreeya Kulkarni" w:id="0" w:date="2023-10-17T17:04:23Z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delText xml:space="preserve"> </w:delText>
              </w:r>
            </w:del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-shreeyakulkarni112@gmail.com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Fresher </w:t>
            </w:r>
          </w:p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Bharati vidyapeeth college of engineering for women pune third year 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5"/>
            <w:bookmarkEnd w:id="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mood analysis using html,css,javascript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 is a quiz like application which tells us about the day on clicking the option and also suggests ways for improving the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84xyn4ochw4c" w:id="6"/>
            <w:bookmarkEnd w:id="6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Season website using html css and javascript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It is a website which tells us about different seasons and also the speciality of that season.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n9f4t7h1jslh" w:id="7"/>
            <w:bookmarkEnd w:id="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qr code generator using html css and node js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It generates a qr code on entering a url.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8oapxu9hbtis" w:id="8"/>
            <w:bookmarkEnd w:id="8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olympic analysis using numpy pandas and matplotlib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It helped in analysis of olympic game using the python librraries.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C++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 end development 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dsa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star in c++ in hackerrank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star in python 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 hindi marathi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